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B26" w:rsidRPr="005E677A" w:rsidRDefault="005E677A" w:rsidP="00D61B26">
      <w:pPr>
        <w:spacing w:after="0" w:line="240" w:lineRule="auto"/>
        <w:jc w:val="right"/>
        <w:rPr>
          <w:b/>
          <w:sz w:val="28"/>
          <w:szCs w:val="28"/>
        </w:rPr>
      </w:pPr>
      <w:r w:rsidRPr="005E677A">
        <w:rPr>
          <w:b/>
          <w:sz w:val="28"/>
          <w:szCs w:val="28"/>
        </w:rPr>
        <w:t>Matthew Freihaut</w:t>
      </w:r>
    </w:p>
    <w:p w:rsidR="00051D03" w:rsidRDefault="001F046B" w:rsidP="00D61B26">
      <w:pPr>
        <w:spacing w:after="0" w:line="240" w:lineRule="auto"/>
        <w:jc w:val="right"/>
      </w:pPr>
      <w:r>
        <w:rPr>
          <w:color w:val="0D0D0D" w:themeColor="text1" w:themeTint="F2"/>
        </w:rPr>
        <w:t>436 New York</w:t>
      </w:r>
      <w:r w:rsidR="00650FB3" w:rsidRPr="001F046B">
        <w:rPr>
          <w:color w:val="0D0D0D" w:themeColor="text1" w:themeTint="F2"/>
        </w:rPr>
        <w:t xml:space="preserve"> </w:t>
      </w:r>
      <w:r w:rsidR="00650FB3">
        <w:t>Ave</w:t>
      </w:r>
      <w:r>
        <w:t>.</w:t>
      </w:r>
      <w:r w:rsidR="005E677A">
        <w:t xml:space="preserve"> </w:t>
      </w:r>
      <w:r w:rsidR="00650FB3">
        <w:t>Apt</w:t>
      </w:r>
      <w:r>
        <w:t xml:space="preserve"> A4</w:t>
      </w:r>
      <w:r w:rsidR="00DF5417" w:rsidRPr="00CA23C6">
        <w:rPr>
          <w:rFonts w:ascii="Calibri" w:hAnsi="Calibri" w:cs="Calibri"/>
          <w:szCs w:val="21"/>
        </w:rPr>
        <w:sym w:font="Wingdings" w:char="F09F"/>
      </w:r>
      <w:r w:rsidR="00DF5417">
        <w:rPr>
          <w:rFonts w:ascii="Calibri" w:hAnsi="Calibri" w:cs="Calibri"/>
          <w:szCs w:val="21"/>
        </w:rPr>
        <w:t xml:space="preserve"> </w:t>
      </w:r>
      <w:r w:rsidR="00051D03">
        <w:t>Brooklyn, NY 11225</w:t>
      </w:r>
      <w:r w:rsidR="00DF5417">
        <w:t xml:space="preserve"> </w:t>
      </w:r>
      <w:r w:rsidR="00DF5417" w:rsidRPr="00CA23C6">
        <w:rPr>
          <w:rFonts w:ascii="Calibri" w:hAnsi="Calibri" w:cs="Calibri"/>
          <w:szCs w:val="21"/>
        </w:rPr>
        <w:sym w:font="Wingdings" w:char="F09F"/>
      </w:r>
      <w:r w:rsidR="005E677A">
        <w:t xml:space="preserve"> </w:t>
      </w:r>
      <w:r w:rsidR="00051D03">
        <w:t>347-840-1454</w:t>
      </w:r>
      <w:r w:rsidR="005E677A">
        <w:t xml:space="preserve"> </w:t>
      </w:r>
      <w:r w:rsidR="00DF5417" w:rsidRPr="00CA23C6">
        <w:rPr>
          <w:rFonts w:ascii="Calibri" w:hAnsi="Calibri" w:cs="Calibri"/>
          <w:szCs w:val="21"/>
        </w:rPr>
        <w:sym w:font="Wingdings" w:char="F09F"/>
      </w:r>
      <w:r w:rsidR="00DF5417">
        <w:rPr>
          <w:rFonts w:ascii="Calibri" w:hAnsi="Calibri" w:cs="Calibri"/>
          <w:szCs w:val="21"/>
        </w:rPr>
        <w:t xml:space="preserve"> </w:t>
      </w:r>
      <w:r w:rsidR="00051D03">
        <w:t>mafreihaut@gmail.com</w:t>
      </w:r>
    </w:p>
    <w:p w:rsidR="00051D03" w:rsidRDefault="00051D03" w:rsidP="00051D03">
      <w:pPr>
        <w:spacing w:after="0" w:line="240" w:lineRule="auto"/>
      </w:pPr>
    </w:p>
    <w:p w:rsidR="00051D03" w:rsidRPr="005E677A" w:rsidRDefault="00051D03" w:rsidP="00D61B26">
      <w:pPr>
        <w:pBdr>
          <w:bottom w:val="single" w:sz="4" w:space="1" w:color="auto"/>
        </w:pBdr>
        <w:spacing w:after="0" w:line="240" w:lineRule="auto"/>
        <w:rPr>
          <w:b/>
        </w:rPr>
      </w:pPr>
      <w:r w:rsidRPr="005E677A">
        <w:rPr>
          <w:b/>
        </w:rPr>
        <w:t xml:space="preserve">EDUCATION </w:t>
      </w:r>
    </w:p>
    <w:p w:rsidR="007F1720" w:rsidRDefault="007F1720" w:rsidP="005E677A">
      <w:pPr>
        <w:spacing w:after="0" w:line="240" w:lineRule="auto"/>
        <w:rPr>
          <w:b/>
        </w:rPr>
      </w:pPr>
      <w:r>
        <w:rPr>
          <w:b/>
        </w:rPr>
        <w:t xml:space="preserve">Georgia Institute of Technology </w:t>
      </w:r>
    </w:p>
    <w:p w:rsidR="007F1720" w:rsidRPr="007F1720" w:rsidRDefault="007F1720" w:rsidP="007F1720">
      <w:pPr>
        <w:tabs>
          <w:tab w:val="left" w:pos="8048"/>
        </w:tabs>
        <w:spacing w:after="0" w:line="240" w:lineRule="auto"/>
      </w:pPr>
      <w:r>
        <w:rPr>
          <w:b/>
          <w:i/>
        </w:rPr>
        <w:t xml:space="preserve">Online Masters in Computer Science Machine Learning Specialization                          </w:t>
      </w:r>
      <w:r>
        <w:t>Expected May 2017</w:t>
      </w:r>
    </w:p>
    <w:p w:rsidR="007F1720" w:rsidRPr="007F1720" w:rsidRDefault="007F1720" w:rsidP="005E677A">
      <w:pPr>
        <w:spacing w:after="0" w:line="240" w:lineRule="auto"/>
      </w:pPr>
      <w:r>
        <w:t>Coursework: Machine Learning, Operating Systems</w:t>
      </w:r>
      <w:r w:rsidR="00CD5542">
        <w:t>, Computer Networking</w:t>
      </w:r>
    </w:p>
    <w:p w:rsidR="007F1720" w:rsidRPr="007F1720" w:rsidRDefault="007F1720" w:rsidP="007F1720">
      <w:pPr>
        <w:tabs>
          <w:tab w:val="left" w:pos="8048"/>
        </w:tabs>
        <w:spacing w:after="0" w:line="240" w:lineRule="auto"/>
      </w:pPr>
      <w:r>
        <w:t xml:space="preserve">                                                                                                                                                 </w:t>
      </w:r>
    </w:p>
    <w:p w:rsidR="005E677A" w:rsidRDefault="00051D03" w:rsidP="005E677A">
      <w:pPr>
        <w:spacing w:after="0" w:line="240" w:lineRule="auto"/>
      </w:pPr>
      <w:proofErr w:type="spellStart"/>
      <w:r w:rsidRPr="005E677A">
        <w:rPr>
          <w:b/>
        </w:rPr>
        <w:t>Zicklin</w:t>
      </w:r>
      <w:proofErr w:type="spellEnd"/>
      <w:r w:rsidRPr="005E677A">
        <w:rPr>
          <w:b/>
        </w:rPr>
        <w:t xml:space="preserve"> School of Business, Bernard Baruch College</w:t>
      </w:r>
      <w:r>
        <w:t xml:space="preserve">      </w:t>
      </w:r>
      <w:r w:rsidR="005E677A">
        <w:t xml:space="preserve">                                                        New York, NY</w:t>
      </w:r>
    </w:p>
    <w:p w:rsidR="00051D03" w:rsidRDefault="00051D03" w:rsidP="00051D03">
      <w:pPr>
        <w:spacing w:after="0" w:line="240" w:lineRule="auto"/>
      </w:pPr>
      <w:r w:rsidRPr="005E677A">
        <w:rPr>
          <w:b/>
          <w:i/>
        </w:rPr>
        <w:t>M</w:t>
      </w:r>
      <w:r w:rsidR="005E677A" w:rsidRPr="005E677A">
        <w:rPr>
          <w:b/>
          <w:i/>
        </w:rPr>
        <w:t>asters of Science in Statistics</w:t>
      </w:r>
      <w:r>
        <w:t xml:space="preserve"> </w:t>
      </w:r>
      <w:r w:rsidR="005E677A">
        <w:t xml:space="preserve">                                                                                                 </w:t>
      </w:r>
      <w:r>
        <w:t xml:space="preserve">September 2013 </w:t>
      </w:r>
    </w:p>
    <w:p w:rsidR="00051D03" w:rsidRDefault="005E677A" w:rsidP="00051D03">
      <w:pPr>
        <w:spacing w:after="0" w:line="240" w:lineRule="auto"/>
      </w:pPr>
      <w:r>
        <w:t>Coursework</w:t>
      </w:r>
      <w:r w:rsidR="00051D03">
        <w:t>: Applied Regression Analysis</w:t>
      </w:r>
      <w:r>
        <w:t xml:space="preserve">, </w:t>
      </w:r>
      <w:r w:rsidR="00051D03">
        <w:t>Software Tools for Data Analysis</w:t>
      </w:r>
      <w:r>
        <w:t>, Experimental</w:t>
      </w:r>
      <w:r w:rsidR="00051D03">
        <w:t xml:space="preserve"> Design</w:t>
      </w:r>
      <w:r>
        <w:t xml:space="preserve">, </w:t>
      </w:r>
      <w:r w:rsidR="00051D03">
        <w:t>Analysis of Categorical and Ordinal Data</w:t>
      </w:r>
      <w:r>
        <w:t>,</w:t>
      </w:r>
      <w:r w:rsidR="00051D03">
        <w:t xml:space="preserve"> Financial Econometrics</w:t>
      </w:r>
      <w:r>
        <w:t xml:space="preserve">, </w:t>
      </w:r>
      <w:r w:rsidR="00051D03">
        <w:t xml:space="preserve">Simulation Modeling and Analysis   </w:t>
      </w:r>
    </w:p>
    <w:p w:rsidR="00051D03" w:rsidRDefault="00051D03" w:rsidP="00051D03">
      <w:pPr>
        <w:spacing w:after="0" w:line="240" w:lineRule="auto"/>
      </w:pPr>
    </w:p>
    <w:p w:rsidR="00051D03" w:rsidRDefault="00051D03" w:rsidP="00051D03">
      <w:pPr>
        <w:spacing w:after="0" w:line="240" w:lineRule="auto"/>
      </w:pPr>
      <w:r w:rsidRPr="005E677A">
        <w:rPr>
          <w:b/>
          <w:i/>
        </w:rPr>
        <w:t>Bache</w:t>
      </w:r>
      <w:r w:rsidR="005E677A" w:rsidRPr="005E677A">
        <w:rPr>
          <w:b/>
          <w:i/>
        </w:rPr>
        <w:t>lors of Business Administration</w:t>
      </w:r>
      <w:r w:rsidR="005E677A">
        <w:t xml:space="preserve"> </w:t>
      </w:r>
      <w:r>
        <w:t xml:space="preserve"> </w:t>
      </w:r>
      <w:r w:rsidR="005E677A">
        <w:t xml:space="preserve">                                                                                     </w:t>
      </w:r>
      <w:r>
        <w:t xml:space="preserve">June 2010 </w:t>
      </w:r>
    </w:p>
    <w:p w:rsidR="005E677A" w:rsidRDefault="00051D03" w:rsidP="005E677A">
      <w:pPr>
        <w:spacing w:after="0" w:line="240" w:lineRule="auto"/>
      </w:pPr>
      <w:r>
        <w:t>Major: Finance and Investments</w:t>
      </w:r>
      <w:r w:rsidR="005E677A">
        <w:t xml:space="preserve">, </w:t>
      </w:r>
      <w:r>
        <w:t>Minor: General Economic Theory</w:t>
      </w:r>
    </w:p>
    <w:p w:rsidR="00051D03" w:rsidRDefault="00051D03" w:rsidP="00051D03">
      <w:pPr>
        <w:spacing w:after="0" w:line="240" w:lineRule="auto"/>
      </w:pPr>
      <w:r>
        <w:t xml:space="preserve">                                                                                 </w:t>
      </w:r>
    </w:p>
    <w:p w:rsidR="00051D03" w:rsidRPr="005E677A" w:rsidRDefault="00D61B26" w:rsidP="00D61B26">
      <w:pPr>
        <w:pBdr>
          <w:bottom w:val="single" w:sz="4" w:space="1" w:color="auto"/>
        </w:pBdr>
        <w:spacing w:after="0" w:line="240" w:lineRule="auto"/>
        <w:rPr>
          <w:b/>
        </w:rPr>
      </w:pPr>
      <w:r w:rsidRPr="005E677A">
        <w:rPr>
          <w:b/>
        </w:rPr>
        <w:t>EXPERIENCE</w:t>
      </w:r>
    </w:p>
    <w:p w:rsidR="00650FB3" w:rsidRDefault="00650FB3" w:rsidP="005E677A">
      <w:pPr>
        <w:spacing w:after="0" w:line="240" w:lineRule="auto"/>
        <w:rPr>
          <w:b/>
        </w:rPr>
      </w:pPr>
    </w:p>
    <w:p w:rsidR="00C1709A" w:rsidRDefault="00FE0A3B" w:rsidP="005E677A">
      <w:pPr>
        <w:spacing w:after="0" w:line="240" w:lineRule="auto"/>
        <w:rPr>
          <w:b/>
        </w:rPr>
      </w:pPr>
      <w:proofErr w:type="spellStart"/>
      <w:r>
        <w:rPr>
          <w:b/>
        </w:rPr>
        <w:t>CoEnterprise</w:t>
      </w:r>
      <w:proofErr w:type="spellEnd"/>
      <w:r>
        <w:rPr>
          <w:b/>
        </w:rPr>
        <w:t xml:space="preserve">         </w:t>
      </w:r>
    </w:p>
    <w:p w:rsidR="00FE0A3B" w:rsidRDefault="00C1709A" w:rsidP="005E677A">
      <w:pPr>
        <w:spacing w:after="0" w:line="240" w:lineRule="auto"/>
        <w:rPr>
          <w:b/>
        </w:rPr>
      </w:pPr>
      <w:r>
        <w:t>Information services consulting and</w:t>
      </w:r>
      <w:r w:rsidR="00CD5542">
        <w:t xml:space="preserve"> Tableau &amp; IBM</w:t>
      </w:r>
      <w:r>
        <w:t xml:space="preserve"> solutions provider</w:t>
      </w:r>
      <w:r>
        <w:rPr>
          <w:b/>
        </w:rPr>
        <w:t xml:space="preserve">              </w:t>
      </w:r>
      <w:r w:rsidR="00FE0A3B">
        <w:rPr>
          <w:b/>
        </w:rPr>
        <w:t xml:space="preserve">            </w:t>
      </w:r>
      <w:r w:rsidR="00CD5542">
        <w:rPr>
          <w:b/>
        </w:rPr>
        <w:t xml:space="preserve">           </w:t>
      </w:r>
      <w:r>
        <w:t>New York, NY</w:t>
      </w:r>
      <w:r w:rsidR="00FE0A3B">
        <w:rPr>
          <w:b/>
        </w:rPr>
        <w:t xml:space="preserve">                                                                                       </w:t>
      </w:r>
      <w:r>
        <w:rPr>
          <w:b/>
        </w:rPr>
        <w:t xml:space="preserve">                        </w:t>
      </w:r>
    </w:p>
    <w:p w:rsidR="00FE0A3B" w:rsidRDefault="00FE0A3B" w:rsidP="005E677A">
      <w:pPr>
        <w:spacing w:after="0" w:line="240" w:lineRule="auto"/>
      </w:pPr>
      <w:r w:rsidRPr="00FE0A3B">
        <w:rPr>
          <w:b/>
          <w:i/>
        </w:rPr>
        <w:t xml:space="preserve">Tableau Architect                                                                                                        </w:t>
      </w:r>
      <w:r>
        <w:t>J</w:t>
      </w:r>
      <w:r w:rsidR="00C1709A">
        <w:t>une</w:t>
      </w:r>
      <w:r>
        <w:t xml:space="preserve"> 2014 – Present </w:t>
      </w:r>
    </w:p>
    <w:p w:rsidR="00C1709A" w:rsidRDefault="00C1709A" w:rsidP="00C1709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Remote </w:t>
      </w:r>
      <w:r w:rsidR="00BF5A1D">
        <w:t xml:space="preserve">and on site </w:t>
      </w:r>
      <w:r>
        <w:t xml:space="preserve">client Tableau dashboard development and Tableau Server installation for enterprise clients </w:t>
      </w:r>
    </w:p>
    <w:p w:rsidR="00C1709A" w:rsidRDefault="00C1709A" w:rsidP="00C1709A">
      <w:pPr>
        <w:pStyle w:val="ListParagraph"/>
        <w:numPr>
          <w:ilvl w:val="0"/>
          <w:numId w:val="1"/>
        </w:numPr>
        <w:spacing w:after="0" w:line="240" w:lineRule="auto"/>
      </w:pPr>
      <w:r>
        <w:t>R based statistical analysis and predictive modeling of client data</w:t>
      </w:r>
    </w:p>
    <w:p w:rsidR="00A21D21" w:rsidRDefault="00A21D21" w:rsidP="00A21D2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Developed visualizations for clients working in supply chain risk, </w:t>
      </w:r>
      <w:r w:rsidRPr="00A21D21">
        <w:t>experiential</w:t>
      </w:r>
      <w:r>
        <w:t xml:space="preserve"> marketing, luxury retailing, medical, and information services.</w:t>
      </w:r>
    </w:p>
    <w:p w:rsidR="00A748A7" w:rsidRDefault="00A748A7" w:rsidP="00A21D2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Firm was named Tableau Software’s 2014 rookie partner of the year </w:t>
      </w:r>
    </w:p>
    <w:p w:rsidR="00FE0A3B" w:rsidRPr="00FE0A3B" w:rsidRDefault="00FE0A3B" w:rsidP="005E677A">
      <w:pPr>
        <w:spacing w:after="0" w:line="240" w:lineRule="auto"/>
      </w:pPr>
    </w:p>
    <w:p w:rsidR="00650FB3" w:rsidRDefault="00650FB3" w:rsidP="005E677A">
      <w:pPr>
        <w:spacing w:after="0" w:line="240" w:lineRule="auto"/>
      </w:pPr>
      <w:proofErr w:type="spellStart"/>
      <w:r>
        <w:rPr>
          <w:b/>
        </w:rPr>
        <w:t>InterWorks</w:t>
      </w:r>
      <w:proofErr w:type="spellEnd"/>
      <w:r>
        <w:rPr>
          <w:b/>
        </w:rPr>
        <w:t xml:space="preserve">                                                                                                               </w:t>
      </w:r>
      <w:r>
        <w:rPr>
          <w:b/>
        </w:rPr>
        <w:tab/>
      </w:r>
      <w:r>
        <w:rPr>
          <w:b/>
        </w:rPr>
        <w:tab/>
        <w:t xml:space="preserve">    </w:t>
      </w:r>
      <w:r>
        <w:t>Stillwater, OK</w:t>
      </w:r>
    </w:p>
    <w:p w:rsidR="006311F5" w:rsidRPr="00120B90" w:rsidRDefault="00650FB3" w:rsidP="00650FB3">
      <w:pPr>
        <w:tabs>
          <w:tab w:val="left" w:pos="3428"/>
        </w:tabs>
        <w:spacing w:after="0" w:line="240" w:lineRule="auto"/>
      </w:pPr>
      <w:r w:rsidRPr="00650FB3">
        <w:rPr>
          <w:b/>
          <w:i/>
        </w:rPr>
        <w:t>Business Intelligence Analyst</w:t>
      </w:r>
      <w:r w:rsidR="00120B90">
        <w:rPr>
          <w:b/>
          <w:i/>
        </w:rPr>
        <w:tab/>
      </w:r>
      <w:r w:rsidR="00120B90">
        <w:tab/>
      </w:r>
      <w:r w:rsidR="00120B90">
        <w:tab/>
      </w:r>
      <w:r w:rsidR="00120B90">
        <w:tab/>
      </w:r>
      <w:r w:rsidR="00120B90">
        <w:tab/>
      </w:r>
      <w:r w:rsidR="00120B90">
        <w:tab/>
      </w:r>
      <w:r w:rsidR="00FE0A3B">
        <w:t xml:space="preserve">       </w:t>
      </w:r>
      <w:r w:rsidR="00120B90">
        <w:t xml:space="preserve">December 2013 </w:t>
      </w:r>
      <w:r w:rsidR="00FE0A3B">
        <w:t>–</w:t>
      </w:r>
      <w:r w:rsidR="00120B90">
        <w:t xml:space="preserve"> </w:t>
      </w:r>
      <w:r w:rsidR="00FE0A3B">
        <w:t>May 2014</w:t>
      </w:r>
    </w:p>
    <w:p w:rsidR="003C23E5" w:rsidRDefault="003C23E5" w:rsidP="00650FB3">
      <w:pPr>
        <w:tabs>
          <w:tab w:val="left" w:pos="3428"/>
        </w:tabs>
        <w:spacing w:after="0" w:line="240" w:lineRule="auto"/>
      </w:pPr>
      <w:r>
        <w:t xml:space="preserve">Information services consulting firm with focuses on business intelligence, web strategy and software development </w:t>
      </w:r>
    </w:p>
    <w:p w:rsidR="003C23E5" w:rsidRDefault="00352B32" w:rsidP="003C23E5">
      <w:pPr>
        <w:pStyle w:val="ListParagraph"/>
        <w:numPr>
          <w:ilvl w:val="0"/>
          <w:numId w:val="1"/>
        </w:numPr>
        <w:tabs>
          <w:tab w:val="left" w:pos="3428"/>
        </w:tabs>
        <w:spacing w:after="0" w:line="240" w:lineRule="auto"/>
      </w:pPr>
      <w:r>
        <w:t>Conducting</w:t>
      </w:r>
      <w:r w:rsidR="003C23E5">
        <w:t xml:space="preserve"> official</w:t>
      </w:r>
      <w:r w:rsidR="00120B90">
        <w:t xml:space="preserve"> </w:t>
      </w:r>
      <w:r w:rsidR="003C23E5">
        <w:t>Table</w:t>
      </w:r>
      <w:r w:rsidR="00120B90">
        <w:t xml:space="preserve">au trainings for public classes and </w:t>
      </w:r>
      <w:r w:rsidR="00104CC3">
        <w:t>on custom on site client trainings</w:t>
      </w:r>
    </w:p>
    <w:p w:rsidR="00120B90" w:rsidRPr="003C23E5" w:rsidRDefault="00120B90" w:rsidP="003C23E5">
      <w:pPr>
        <w:pStyle w:val="ListParagraph"/>
        <w:numPr>
          <w:ilvl w:val="0"/>
          <w:numId w:val="1"/>
        </w:numPr>
        <w:tabs>
          <w:tab w:val="left" w:pos="3428"/>
        </w:tabs>
        <w:spacing w:after="0" w:line="240" w:lineRule="auto"/>
      </w:pPr>
      <w:r>
        <w:t>On si</w:t>
      </w:r>
      <w:r w:rsidR="00352B32">
        <w:t xml:space="preserve">te and remote client consulting using Tableau and </w:t>
      </w:r>
      <w:proofErr w:type="spellStart"/>
      <w:r w:rsidR="00352B32">
        <w:rPr>
          <w:rFonts w:ascii="Calibri" w:hAnsi="Calibri"/>
          <w:color w:val="222222"/>
          <w:shd w:val="clear" w:color="auto" w:fill="FFFFFF"/>
        </w:rPr>
        <w:t>Alteryx</w:t>
      </w:r>
      <w:proofErr w:type="spellEnd"/>
      <w:r w:rsidR="00352B32">
        <w:rPr>
          <w:rFonts w:ascii="Calibri" w:hAnsi="Calibri"/>
          <w:color w:val="222222"/>
          <w:shd w:val="clear" w:color="auto" w:fill="FFFFFF"/>
        </w:rPr>
        <w:t xml:space="preserve"> to create data visualizations</w:t>
      </w:r>
      <w:r w:rsidR="005A7062">
        <w:rPr>
          <w:rFonts w:ascii="Calibri" w:hAnsi="Calibri"/>
          <w:color w:val="222222"/>
          <w:shd w:val="clear" w:color="auto" w:fill="FFFFFF"/>
        </w:rPr>
        <w:t xml:space="preserve"> and business intelligence solutions</w:t>
      </w:r>
    </w:p>
    <w:p w:rsidR="00650FB3" w:rsidRPr="00650FB3" w:rsidRDefault="00650FB3" w:rsidP="00650FB3">
      <w:pPr>
        <w:tabs>
          <w:tab w:val="left" w:pos="3428"/>
        </w:tabs>
        <w:spacing w:after="0" w:line="240" w:lineRule="auto"/>
      </w:pPr>
      <w:r w:rsidRPr="00650FB3">
        <w:rPr>
          <w:b/>
          <w:i/>
        </w:rPr>
        <w:t xml:space="preserve"> </w:t>
      </w:r>
      <w:r>
        <w:rPr>
          <w:b/>
          <w:i/>
        </w:rPr>
        <w:tab/>
      </w:r>
    </w:p>
    <w:p w:rsidR="00D61B26" w:rsidRDefault="00051D03" w:rsidP="005E677A">
      <w:pPr>
        <w:spacing w:after="0" w:line="240" w:lineRule="auto"/>
      </w:pPr>
      <w:proofErr w:type="spellStart"/>
      <w:r w:rsidRPr="005E677A">
        <w:rPr>
          <w:b/>
        </w:rPr>
        <w:t>Noom</w:t>
      </w:r>
      <w:proofErr w:type="spellEnd"/>
      <w:r w:rsidR="00D61B26">
        <w:t xml:space="preserve"> </w:t>
      </w:r>
      <w:r w:rsidR="005E677A">
        <w:tab/>
      </w:r>
      <w:r w:rsidR="005E677A">
        <w:tab/>
      </w:r>
      <w:r w:rsidR="005E677A">
        <w:tab/>
      </w:r>
      <w:r w:rsidR="005E677A">
        <w:tab/>
      </w:r>
      <w:r w:rsidR="005E677A">
        <w:tab/>
      </w:r>
      <w:r w:rsidR="005E677A">
        <w:tab/>
      </w:r>
      <w:r w:rsidR="005E677A">
        <w:tab/>
      </w:r>
      <w:r w:rsidR="005E677A">
        <w:tab/>
        <w:t xml:space="preserve">                                                </w:t>
      </w:r>
      <w:r w:rsidR="00D61B26">
        <w:t xml:space="preserve">New York, NY                                                                                      </w:t>
      </w:r>
    </w:p>
    <w:p w:rsidR="00051D03" w:rsidRPr="00D96352" w:rsidDel="00D96352" w:rsidRDefault="00051D03" w:rsidP="00051D03">
      <w:pPr>
        <w:spacing w:after="0" w:line="240" w:lineRule="auto"/>
        <w:rPr>
          <w:del w:id="0" w:author="Matthew Freihaut" w:date="2013-08-25T11:05:00Z"/>
          <w:i/>
        </w:rPr>
      </w:pPr>
      <w:r w:rsidRPr="00D96352">
        <w:rPr>
          <w:b/>
          <w:i/>
        </w:rPr>
        <w:t>Data Development and Analysis</w:t>
      </w:r>
      <w:r w:rsidR="005D4B11">
        <w:rPr>
          <w:b/>
          <w:i/>
        </w:rPr>
        <w:t xml:space="preserve"> </w:t>
      </w:r>
      <w:r w:rsidR="00DF5417" w:rsidRPr="00D96352">
        <w:rPr>
          <w:b/>
          <w:i/>
        </w:rPr>
        <w:t xml:space="preserve">                                </w:t>
      </w:r>
      <w:r w:rsidR="006D79AD">
        <w:rPr>
          <w:b/>
          <w:i/>
        </w:rPr>
        <w:t xml:space="preserve">                               </w:t>
      </w:r>
      <w:r w:rsidR="00CD5542">
        <w:rPr>
          <w:b/>
          <w:i/>
        </w:rPr>
        <w:t xml:space="preserve">               </w:t>
      </w:r>
      <w:r w:rsidR="00650FB3">
        <w:t>May 2013-Novemeber 2013</w:t>
      </w:r>
      <w:r w:rsidR="006D79AD">
        <w:t xml:space="preserve"> </w:t>
      </w:r>
    </w:p>
    <w:p w:rsidR="00D96352" w:rsidRPr="00D96352" w:rsidDel="00D96352" w:rsidRDefault="00D96352" w:rsidP="004F48F4">
      <w:pPr>
        <w:spacing w:after="0" w:line="240" w:lineRule="auto"/>
        <w:rPr>
          <w:del w:id="1" w:author="Matthew Freihaut" w:date="2013-08-25T11:07:00Z"/>
        </w:rPr>
      </w:pPr>
      <w:proofErr w:type="spellStart"/>
      <w:r>
        <w:t>Moble</w:t>
      </w:r>
      <w:proofErr w:type="spellEnd"/>
      <w:r>
        <w:t xml:space="preserve"> App </w:t>
      </w:r>
      <w:r w:rsidR="002C1D0B">
        <w:t>Company</w:t>
      </w:r>
      <w:r>
        <w:t xml:space="preserve"> focused on wellness </w:t>
      </w:r>
      <w:r w:rsidR="002C1D0B">
        <w:t xml:space="preserve">products </w:t>
      </w:r>
      <w:r>
        <w:t>with more than 13.5 million users</w:t>
      </w:r>
      <w:r w:rsidR="006D79AD">
        <w:t xml:space="preserve">. </w:t>
      </w:r>
    </w:p>
    <w:p w:rsidR="00051D03" w:rsidRDefault="004F48F4" w:rsidP="005E677A">
      <w:pPr>
        <w:pStyle w:val="ListParagraph"/>
        <w:numPr>
          <w:ilvl w:val="0"/>
          <w:numId w:val="2"/>
        </w:numPr>
        <w:spacing w:after="0" w:line="240" w:lineRule="auto"/>
      </w:pPr>
      <w:r>
        <w:t>Inpu</w:t>
      </w:r>
      <w:r w:rsidR="006912E5">
        <w:t>t</w:t>
      </w:r>
      <w:r>
        <w:t>t</w:t>
      </w:r>
      <w:r w:rsidR="006912E5">
        <w:t>ing</w:t>
      </w:r>
      <w:r>
        <w:t xml:space="preserve"> and link</w:t>
      </w:r>
      <w:r w:rsidR="00051D03">
        <w:t xml:space="preserve"> popular chain restaurant items and recipes for consumer calorie  tracking</w:t>
      </w:r>
    </w:p>
    <w:p w:rsidR="00D96352" w:rsidRDefault="00D96352" w:rsidP="005E677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Batch processing of user food request by </w:t>
      </w:r>
      <w:r w:rsidR="006912E5">
        <w:t>SQL filtering and updating</w:t>
      </w:r>
    </w:p>
    <w:p w:rsidR="00051D03" w:rsidRDefault="00051D03" w:rsidP="007D4D28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</w:pPr>
      <w:r>
        <w:t>Predictive modeling development</w:t>
      </w:r>
      <w:r w:rsidR="00D96352">
        <w:t xml:space="preserve"> using </w:t>
      </w:r>
      <w:r w:rsidR="001F046B">
        <w:t>R</w:t>
      </w:r>
    </w:p>
    <w:p w:rsidR="00051D03" w:rsidRDefault="00352B32" w:rsidP="005E677A">
      <w:pPr>
        <w:pStyle w:val="ListParagraph"/>
        <w:numPr>
          <w:ilvl w:val="0"/>
          <w:numId w:val="2"/>
        </w:numPr>
        <w:spacing w:after="0" w:line="240" w:lineRule="auto"/>
      </w:pPr>
      <w:r>
        <w:rPr>
          <w:color w:val="000000" w:themeColor="text1"/>
        </w:rPr>
        <w:t xml:space="preserve">Geographic data </w:t>
      </w:r>
      <w:r w:rsidR="001F046B">
        <w:rPr>
          <w:color w:val="000000" w:themeColor="text1"/>
        </w:rPr>
        <w:t xml:space="preserve">visualizations </w:t>
      </w:r>
      <w:r w:rsidR="00D96352">
        <w:rPr>
          <w:color w:val="000000" w:themeColor="text1"/>
        </w:rPr>
        <w:t xml:space="preserve">of new users using </w:t>
      </w:r>
      <w:r w:rsidR="001F046B">
        <w:rPr>
          <w:color w:val="000000" w:themeColor="text1"/>
        </w:rPr>
        <w:t xml:space="preserve">Tableau. </w:t>
      </w:r>
      <w:r w:rsidR="00051D03">
        <w:t xml:space="preserve">Analysis </w:t>
      </w:r>
      <w:r w:rsidR="00D96352">
        <w:t xml:space="preserve">and reporting </w:t>
      </w:r>
      <w:r w:rsidR="00051D03">
        <w:t xml:space="preserve">of </w:t>
      </w:r>
      <w:r w:rsidR="00D96352">
        <w:t xml:space="preserve">monthly </w:t>
      </w:r>
      <w:r w:rsidR="00051D03">
        <w:t xml:space="preserve">user </w:t>
      </w:r>
      <w:r w:rsidR="00D96352">
        <w:t>demographic data</w:t>
      </w:r>
    </w:p>
    <w:p w:rsidR="00051D03" w:rsidRDefault="00051D03" w:rsidP="00051D03">
      <w:pPr>
        <w:spacing w:after="0" w:line="240" w:lineRule="auto"/>
      </w:pPr>
    </w:p>
    <w:p w:rsidR="007F1720" w:rsidRDefault="007F1720" w:rsidP="00051D03">
      <w:pPr>
        <w:spacing w:after="0" w:line="240" w:lineRule="auto"/>
        <w:rPr>
          <w:b/>
        </w:rPr>
      </w:pPr>
    </w:p>
    <w:p w:rsidR="00A748A7" w:rsidRDefault="00A748A7" w:rsidP="00051D03">
      <w:pPr>
        <w:spacing w:after="0" w:line="240" w:lineRule="auto"/>
        <w:rPr>
          <w:b/>
        </w:rPr>
      </w:pPr>
    </w:p>
    <w:p w:rsidR="00051D03" w:rsidRDefault="00051D03" w:rsidP="00051D03">
      <w:pPr>
        <w:spacing w:after="0" w:line="240" w:lineRule="auto"/>
      </w:pPr>
      <w:proofErr w:type="spellStart"/>
      <w:r w:rsidRPr="005E677A">
        <w:rPr>
          <w:b/>
        </w:rPr>
        <w:lastRenderedPageBreak/>
        <w:t>Plenishable</w:t>
      </w:r>
      <w:proofErr w:type="spellEnd"/>
      <w:r w:rsidRPr="005E677A">
        <w:rPr>
          <w:b/>
        </w:rPr>
        <w:t xml:space="preserve"> </w:t>
      </w:r>
      <w:r w:rsidR="005E677A">
        <w:rPr>
          <w:b/>
        </w:rPr>
        <w:t xml:space="preserve">                                                                                                                                            </w:t>
      </w:r>
      <w:r w:rsidR="00DF5417">
        <w:rPr>
          <w:b/>
        </w:rPr>
        <w:t xml:space="preserve"> </w:t>
      </w:r>
      <w:r>
        <w:t xml:space="preserve">New York, NY                                                                                     </w:t>
      </w:r>
    </w:p>
    <w:p w:rsidR="006912E5" w:rsidRPr="00794BF9" w:rsidRDefault="00051D03" w:rsidP="00051D03">
      <w:pPr>
        <w:spacing w:after="0" w:line="240" w:lineRule="auto"/>
      </w:pPr>
      <w:r w:rsidRPr="005E677A">
        <w:rPr>
          <w:b/>
          <w:i/>
        </w:rPr>
        <w:t>Marketing Analytics Intern</w:t>
      </w:r>
      <w:r w:rsidR="00794BF9">
        <w:rPr>
          <w:b/>
          <w:i/>
        </w:rPr>
        <w:t xml:space="preserve">         </w:t>
      </w:r>
      <w:r w:rsidR="00794BF9">
        <w:tab/>
        <w:t xml:space="preserve">                                                                            </w:t>
      </w:r>
      <w:r w:rsidR="00794BF9" w:rsidRPr="00EA6556">
        <w:t>April 2013 – July 2013</w:t>
      </w:r>
      <w:r w:rsidR="00794BF9" w:rsidRPr="00EA6556">
        <w:rPr>
          <w:i/>
        </w:rPr>
        <w:t xml:space="preserve">                                </w:t>
      </w:r>
    </w:p>
    <w:p w:rsidR="00051D03" w:rsidRPr="00EA6556" w:rsidRDefault="00EA6556" w:rsidP="00051D03">
      <w:pPr>
        <w:spacing w:after="0" w:line="240" w:lineRule="auto"/>
        <w:rPr>
          <w:i/>
        </w:rPr>
      </w:pPr>
      <w:r w:rsidRPr="00EA6556">
        <w:t>Early stage startup web service</w:t>
      </w:r>
      <w:r>
        <w:t xml:space="preserve"> connecting online recipe to online grocers </w:t>
      </w:r>
      <w:r>
        <w:rPr>
          <w:i/>
        </w:rPr>
        <w:t xml:space="preserve">               </w:t>
      </w:r>
    </w:p>
    <w:p w:rsidR="00051D03" w:rsidRDefault="006912E5" w:rsidP="005E677A">
      <w:pPr>
        <w:pStyle w:val="ListParagraph"/>
        <w:numPr>
          <w:ilvl w:val="0"/>
          <w:numId w:val="3"/>
        </w:numPr>
        <w:spacing w:after="0" w:line="240" w:lineRule="auto"/>
      </w:pPr>
      <w:r>
        <w:rPr>
          <w:color w:val="000000" w:themeColor="text1"/>
        </w:rPr>
        <w:t>Performed d</w:t>
      </w:r>
      <w:r w:rsidR="00051D03" w:rsidRPr="006912E5">
        <w:rPr>
          <w:color w:val="000000" w:themeColor="text1"/>
        </w:rPr>
        <w:t xml:space="preserve">ata </w:t>
      </w:r>
      <w:r w:rsidR="00051D03">
        <w:t>analysis, scrubbing, entry, and linking</w:t>
      </w:r>
      <w:r>
        <w:t xml:space="preserve"> of website based </w:t>
      </w:r>
      <w:r w:rsidR="00EA6556">
        <w:t>recipe data, online grocer data, and a government food database.</w:t>
      </w:r>
    </w:p>
    <w:p w:rsidR="00051D03" w:rsidRDefault="00051D03" w:rsidP="005E677A">
      <w:pPr>
        <w:pStyle w:val="ListParagraph"/>
        <w:numPr>
          <w:ilvl w:val="0"/>
          <w:numId w:val="3"/>
        </w:numPr>
        <w:spacing w:after="0" w:line="240" w:lineRule="auto"/>
      </w:pPr>
      <w:r>
        <w:t>Error identification and quality assurance</w:t>
      </w:r>
    </w:p>
    <w:p w:rsidR="00F16A2A" w:rsidRDefault="00F16A2A" w:rsidP="00F16A2A">
      <w:pPr>
        <w:spacing w:after="0" w:line="240" w:lineRule="auto"/>
      </w:pPr>
    </w:p>
    <w:p w:rsidR="00F16A2A" w:rsidRDefault="00F16A2A" w:rsidP="00F16A2A">
      <w:pPr>
        <w:spacing w:after="0" w:line="240" w:lineRule="auto"/>
      </w:pPr>
    </w:p>
    <w:p w:rsidR="00051D03" w:rsidRDefault="00051D03" w:rsidP="00051D03">
      <w:pPr>
        <w:spacing w:after="0" w:line="240" w:lineRule="auto"/>
      </w:pPr>
    </w:p>
    <w:p w:rsidR="00051D03" w:rsidRDefault="00051D03" w:rsidP="00051D03">
      <w:pPr>
        <w:spacing w:after="0" w:line="240" w:lineRule="auto"/>
      </w:pPr>
    </w:p>
    <w:p w:rsidR="00051D03" w:rsidRDefault="00051D03" w:rsidP="00051D03">
      <w:pPr>
        <w:spacing w:after="0" w:line="240" w:lineRule="auto"/>
      </w:pPr>
    </w:p>
    <w:p w:rsidR="00051D03" w:rsidRPr="005E677A" w:rsidRDefault="00D61B26" w:rsidP="00D61B26">
      <w:pPr>
        <w:pBdr>
          <w:bottom w:val="single" w:sz="4" w:space="1" w:color="auto"/>
        </w:pBdr>
        <w:spacing w:after="0" w:line="240" w:lineRule="auto"/>
        <w:rPr>
          <w:b/>
        </w:rPr>
      </w:pPr>
      <w:r w:rsidRPr="005E677A">
        <w:rPr>
          <w:b/>
        </w:rPr>
        <w:t>SKILLS</w:t>
      </w:r>
    </w:p>
    <w:p w:rsidR="00637030" w:rsidRDefault="00D61B26" w:rsidP="00051D03">
      <w:pPr>
        <w:spacing w:after="0" w:line="240" w:lineRule="auto"/>
      </w:pPr>
      <w:r w:rsidRPr="00BC3395">
        <w:t>Computer:</w:t>
      </w:r>
      <w:r w:rsidR="001F046B">
        <w:rPr>
          <w:rFonts w:ascii="Calibri" w:hAnsi="Calibri"/>
          <w:color w:val="222222"/>
          <w:shd w:val="clear" w:color="auto" w:fill="FFFFFF"/>
        </w:rPr>
        <w:t xml:space="preserve"> </w:t>
      </w:r>
      <w:r w:rsidR="00103466">
        <w:rPr>
          <w:rFonts w:ascii="Calibri" w:hAnsi="Calibri"/>
          <w:color w:val="222222"/>
          <w:shd w:val="clear" w:color="auto" w:fill="FFFFFF"/>
        </w:rPr>
        <w:t>Tableau</w:t>
      </w:r>
      <w:r w:rsidR="003A4E67">
        <w:rPr>
          <w:rFonts w:ascii="Calibri" w:hAnsi="Calibri"/>
          <w:color w:val="222222"/>
          <w:shd w:val="clear" w:color="auto" w:fill="FFFFFF"/>
        </w:rPr>
        <w:t xml:space="preserve"> Desktop </w:t>
      </w:r>
      <w:r w:rsidR="001F046B">
        <w:rPr>
          <w:rFonts w:ascii="Calibri" w:hAnsi="Calibri"/>
          <w:color w:val="222222"/>
          <w:shd w:val="clear" w:color="auto" w:fill="FFFFFF"/>
        </w:rPr>
        <w:t xml:space="preserve">Qualified Users, Tableau </w:t>
      </w:r>
      <w:r w:rsidR="003A4E67">
        <w:rPr>
          <w:rFonts w:ascii="Calibri" w:hAnsi="Calibri"/>
          <w:color w:val="222222"/>
          <w:shd w:val="clear" w:color="auto" w:fill="FFFFFF"/>
        </w:rPr>
        <w:t>Server</w:t>
      </w:r>
      <w:r w:rsidR="00055D73">
        <w:t>, R, Python, Exce</w:t>
      </w:r>
      <w:bookmarkStart w:id="2" w:name="_GoBack"/>
      <w:bookmarkEnd w:id="2"/>
      <w:r w:rsidR="00055D73">
        <w:t xml:space="preserve">l, </w:t>
      </w:r>
      <w:proofErr w:type="spellStart"/>
      <w:r w:rsidR="00352B32">
        <w:rPr>
          <w:rFonts w:ascii="Calibri" w:hAnsi="Calibri"/>
          <w:color w:val="222222"/>
          <w:shd w:val="clear" w:color="auto" w:fill="FFFFFF"/>
        </w:rPr>
        <w:t>Alteryx</w:t>
      </w:r>
      <w:proofErr w:type="spellEnd"/>
    </w:p>
    <w:sectPr w:rsidR="00637030" w:rsidSect="00051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81D32"/>
    <w:multiLevelType w:val="hybridMultilevel"/>
    <w:tmpl w:val="734A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02C00"/>
    <w:multiLevelType w:val="hybridMultilevel"/>
    <w:tmpl w:val="8E3E4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6140"/>
    <w:multiLevelType w:val="hybridMultilevel"/>
    <w:tmpl w:val="386E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131CEB"/>
    <w:multiLevelType w:val="hybridMultilevel"/>
    <w:tmpl w:val="2C34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6E3586"/>
    <w:multiLevelType w:val="hybridMultilevel"/>
    <w:tmpl w:val="4086A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D03"/>
    <w:rsid w:val="00031406"/>
    <w:rsid w:val="00051D03"/>
    <w:rsid w:val="00055D73"/>
    <w:rsid w:val="00103466"/>
    <w:rsid w:val="00104CC3"/>
    <w:rsid w:val="00120B90"/>
    <w:rsid w:val="00160A62"/>
    <w:rsid w:val="001C0D9C"/>
    <w:rsid w:val="001F046B"/>
    <w:rsid w:val="00251257"/>
    <w:rsid w:val="002C1D0B"/>
    <w:rsid w:val="00352B32"/>
    <w:rsid w:val="003A4E67"/>
    <w:rsid w:val="003C23E5"/>
    <w:rsid w:val="004F48F4"/>
    <w:rsid w:val="005A6A18"/>
    <w:rsid w:val="005A7062"/>
    <w:rsid w:val="005D4B11"/>
    <w:rsid w:val="005E677A"/>
    <w:rsid w:val="006311F5"/>
    <w:rsid w:val="00637030"/>
    <w:rsid w:val="00650FB3"/>
    <w:rsid w:val="006912E5"/>
    <w:rsid w:val="006D79AD"/>
    <w:rsid w:val="007927BD"/>
    <w:rsid w:val="00794BF9"/>
    <w:rsid w:val="007D4D28"/>
    <w:rsid w:val="007F1720"/>
    <w:rsid w:val="008E26A2"/>
    <w:rsid w:val="00910896"/>
    <w:rsid w:val="009C1270"/>
    <w:rsid w:val="00A21D21"/>
    <w:rsid w:val="00A748A7"/>
    <w:rsid w:val="00AC3823"/>
    <w:rsid w:val="00BC3395"/>
    <w:rsid w:val="00BD0B88"/>
    <w:rsid w:val="00BF5A1D"/>
    <w:rsid w:val="00C1709A"/>
    <w:rsid w:val="00CD5542"/>
    <w:rsid w:val="00D25400"/>
    <w:rsid w:val="00D61B26"/>
    <w:rsid w:val="00D96352"/>
    <w:rsid w:val="00DF5417"/>
    <w:rsid w:val="00EA6556"/>
    <w:rsid w:val="00F16A2A"/>
    <w:rsid w:val="00FC5F02"/>
    <w:rsid w:val="00FE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7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4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F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F48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8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8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8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8F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D79A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7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4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F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F48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8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8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8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8F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D79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5CD59-CB5B-4A05-8F77-3250E95E3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Baruch College</Company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Baruch College</dc:creator>
  <cp:lastModifiedBy>Matthew Freihaut</cp:lastModifiedBy>
  <cp:revision>3</cp:revision>
  <dcterms:created xsi:type="dcterms:W3CDTF">2015-06-23T23:52:00Z</dcterms:created>
  <dcterms:modified xsi:type="dcterms:W3CDTF">2015-06-27T18:33:00Z</dcterms:modified>
</cp:coreProperties>
</file>